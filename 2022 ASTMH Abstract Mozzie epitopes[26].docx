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0EA32" w14:textId="77777777" w:rsidR="00DD48DA" w:rsidRDefault="00DD48DA" w:rsidP="00DD48DA">
      <w:pPr>
        <w:spacing w:after="0" w:line="240" w:lineRule="auto"/>
        <w:rPr>
          <w:rFonts w:cs="Arial"/>
          <w:b/>
          <w:bCs/>
        </w:rPr>
      </w:pPr>
      <w:r w:rsidRPr="00700982">
        <w:rPr>
          <w:rFonts w:cs="Arial"/>
          <w:b/>
          <w:bCs/>
        </w:rPr>
        <w:t xml:space="preserve">Symptomatic malaria is associated with </w:t>
      </w:r>
      <w:r>
        <w:rPr>
          <w:rFonts w:cs="Arial"/>
          <w:b/>
          <w:bCs/>
        </w:rPr>
        <w:t>enhanced protection from reinfection</w:t>
      </w:r>
      <w:r w:rsidRPr="00700982">
        <w:rPr>
          <w:rFonts w:cs="Arial"/>
          <w:b/>
          <w:bCs/>
        </w:rPr>
        <w:t xml:space="preserve"> with homologous </w:t>
      </w:r>
      <w:r w:rsidRPr="00C50D96">
        <w:rPr>
          <w:rFonts w:cs="Arial"/>
          <w:b/>
          <w:bCs/>
          <w:i/>
        </w:rPr>
        <w:t>P</w:t>
      </w:r>
      <w:r>
        <w:rPr>
          <w:rFonts w:cs="Arial"/>
          <w:b/>
          <w:bCs/>
          <w:i/>
        </w:rPr>
        <w:t>lasmodium</w:t>
      </w:r>
      <w:r w:rsidRPr="00C50D96">
        <w:rPr>
          <w:rFonts w:cs="Arial"/>
          <w:b/>
          <w:bCs/>
          <w:i/>
        </w:rPr>
        <w:t xml:space="preserve"> falciparum</w:t>
      </w:r>
      <w:r>
        <w:rPr>
          <w:rFonts w:cs="Arial"/>
          <w:b/>
          <w:bCs/>
        </w:rPr>
        <w:t xml:space="preserve"> </w:t>
      </w:r>
      <w:proofErr w:type="spellStart"/>
      <w:r w:rsidRPr="00700982">
        <w:rPr>
          <w:rFonts w:cs="Arial"/>
          <w:b/>
          <w:bCs/>
        </w:rPr>
        <w:t>circumsporozoite</w:t>
      </w:r>
      <w:proofErr w:type="spellEnd"/>
      <w:r w:rsidRPr="00700982">
        <w:rPr>
          <w:rFonts w:cs="Arial"/>
          <w:b/>
          <w:bCs/>
        </w:rPr>
        <w:t xml:space="preserve"> protein epitopes</w:t>
      </w:r>
    </w:p>
    <w:p w14:paraId="0F9544A7" w14:textId="26016CB9" w:rsidR="00DD48DA" w:rsidRDefault="000B2510" w:rsidP="00DD48DA">
      <w:pPr>
        <w:spacing w:after="0" w:line="240" w:lineRule="auto"/>
        <w:rPr>
          <w:rFonts w:cs="Arial"/>
        </w:rPr>
      </w:pPr>
      <w:r>
        <w:rPr>
          <w:rFonts w:cs="Arial"/>
        </w:rPr>
        <w:t>Christine F. Markwalter,</w:t>
      </w:r>
      <w:r w:rsidRPr="00AB0EF4">
        <w:rPr>
          <w:rFonts w:cs="Arial"/>
          <w:vertAlign w:val="superscript"/>
        </w:rPr>
        <w:t>1</w:t>
      </w:r>
      <w:r>
        <w:rPr>
          <w:rFonts w:cs="Arial"/>
          <w:vertAlign w:val="superscript"/>
        </w:rPr>
        <w:t>,2#</w:t>
      </w:r>
      <w:r>
        <w:rPr>
          <w:rFonts w:cs="Arial"/>
        </w:rPr>
        <w:t xml:space="preserve"> </w:t>
      </w:r>
      <w:r w:rsidR="00DD48DA" w:rsidRPr="00700982">
        <w:rPr>
          <w:rFonts w:cs="Arial"/>
        </w:rPr>
        <w:t>Jens E. V. Petersen</w:t>
      </w:r>
      <w:r w:rsidR="00DD48DA">
        <w:rPr>
          <w:rFonts w:cs="Arial"/>
        </w:rPr>
        <w:t>,</w:t>
      </w:r>
      <w:r w:rsidR="00DD48DA" w:rsidRPr="00700982">
        <w:rPr>
          <w:rFonts w:cs="Arial"/>
          <w:vertAlign w:val="superscript"/>
        </w:rPr>
        <w:t>1</w:t>
      </w:r>
      <w:r w:rsidR="00DD48DA" w:rsidRPr="006C7064">
        <w:rPr>
          <w:rFonts w:cs="Arial"/>
          <w:vertAlign w:val="superscript"/>
        </w:rPr>
        <w:t>#</w:t>
      </w:r>
      <w:r w:rsidR="00DD48DA">
        <w:rPr>
          <w:rFonts w:cs="Arial"/>
        </w:rPr>
        <w:t xml:space="preserve"> Erica Zeno,</w:t>
      </w:r>
      <w:r w:rsidR="00DD48DA" w:rsidRPr="006C7064">
        <w:rPr>
          <w:rFonts w:cs="Arial"/>
          <w:vertAlign w:val="superscript"/>
        </w:rPr>
        <w:t>1,3</w:t>
      </w:r>
      <w:r w:rsidR="00DD48DA">
        <w:rPr>
          <w:rFonts w:cs="Arial"/>
        </w:rPr>
        <w:t xml:space="preserve"> </w:t>
      </w:r>
      <w:r w:rsidR="00DD48DA" w:rsidRPr="00700982">
        <w:rPr>
          <w:rFonts w:cs="Arial"/>
        </w:rPr>
        <w:t xml:space="preserve">Kelsey </w:t>
      </w:r>
      <w:r w:rsidR="00DD48DA">
        <w:rPr>
          <w:rFonts w:cs="Arial"/>
        </w:rPr>
        <w:t xml:space="preserve">M. </w:t>
      </w:r>
      <w:r w:rsidR="00DD48DA" w:rsidRPr="00700982">
        <w:rPr>
          <w:rFonts w:cs="Arial"/>
        </w:rPr>
        <w:t>Sumner</w:t>
      </w:r>
      <w:r w:rsidR="00DD48DA">
        <w:rPr>
          <w:rFonts w:cs="Arial"/>
        </w:rPr>
        <w:t>,</w:t>
      </w:r>
      <w:r w:rsidR="00DD48DA" w:rsidRPr="00700982">
        <w:rPr>
          <w:rFonts w:cs="Arial"/>
          <w:vertAlign w:val="superscript"/>
        </w:rPr>
        <w:t>1,</w:t>
      </w:r>
      <w:r w:rsidR="00DD48DA">
        <w:rPr>
          <w:rFonts w:cs="Arial"/>
          <w:vertAlign w:val="superscript"/>
        </w:rPr>
        <w:t>3</w:t>
      </w:r>
      <w:r w:rsidR="00DD48DA">
        <w:rPr>
          <w:rFonts w:cs="Arial"/>
        </w:rPr>
        <w:t xml:space="preserve"> </w:t>
      </w:r>
      <w:r w:rsidR="00DD48DA" w:rsidRPr="00700982">
        <w:rPr>
          <w:rFonts w:cs="Arial"/>
        </w:rPr>
        <w:t>Elizabeth Freedman</w:t>
      </w:r>
      <w:r w:rsidR="00DD48DA">
        <w:rPr>
          <w:rFonts w:cs="Arial"/>
        </w:rPr>
        <w:t>,</w:t>
      </w:r>
      <w:r w:rsidR="00DD48DA" w:rsidRPr="00700982">
        <w:rPr>
          <w:rFonts w:cs="Arial"/>
          <w:vertAlign w:val="superscript"/>
        </w:rPr>
        <w:t>1</w:t>
      </w:r>
      <w:r w:rsidR="00DD48DA">
        <w:rPr>
          <w:rFonts w:cs="Arial"/>
        </w:rPr>
        <w:t xml:space="preserve"> </w:t>
      </w:r>
      <w:r w:rsidR="00DD48DA" w:rsidRPr="00700982">
        <w:rPr>
          <w:rFonts w:cs="Arial"/>
        </w:rPr>
        <w:t>Judith N. Mangeni</w:t>
      </w:r>
      <w:r w:rsidR="00DD48DA">
        <w:rPr>
          <w:rFonts w:cs="Arial"/>
        </w:rPr>
        <w:t>,</w:t>
      </w:r>
      <w:r w:rsidR="00DD48DA">
        <w:rPr>
          <w:rFonts w:cs="Arial"/>
          <w:vertAlign w:val="superscript"/>
        </w:rPr>
        <w:t>4</w:t>
      </w:r>
      <w:r w:rsidR="00DD48DA">
        <w:rPr>
          <w:rFonts w:cs="Arial"/>
        </w:rPr>
        <w:t xml:space="preserve"> </w:t>
      </w:r>
      <w:r w:rsidR="00DD48DA" w:rsidRPr="00700982">
        <w:rPr>
          <w:rFonts w:cs="Arial"/>
        </w:rPr>
        <w:t>Lucy Abel</w:t>
      </w:r>
      <w:r w:rsidR="00DD48DA">
        <w:rPr>
          <w:rFonts w:cs="Arial"/>
        </w:rPr>
        <w:t>,</w:t>
      </w:r>
      <w:r w:rsidR="00DD48DA">
        <w:rPr>
          <w:rFonts w:cs="Arial"/>
          <w:vertAlign w:val="superscript"/>
        </w:rPr>
        <w:t>5</w:t>
      </w:r>
      <w:r w:rsidR="00DD48DA">
        <w:rPr>
          <w:rFonts w:cs="Arial"/>
        </w:rPr>
        <w:t xml:space="preserve"> </w:t>
      </w:r>
      <w:r w:rsidR="00DD48DA" w:rsidRPr="00700982">
        <w:rPr>
          <w:rFonts w:cs="Arial"/>
        </w:rPr>
        <w:t>Andrew A. Obala</w:t>
      </w:r>
      <w:r w:rsidR="00DD48DA">
        <w:rPr>
          <w:rFonts w:cs="Arial"/>
        </w:rPr>
        <w:t>,</w:t>
      </w:r>
      <w:r w:rsidR="00DD48DA">
        <w:rPr>
          <w:rFonts w:cs="Arial"/>
          <w:vertAlign w:val="superscript"/>
        </w:rPr>
        <w:t>6</w:t>
      </w:r>
      <w:r w:rsidR="00DD48DA">
        <w:rPr>
          <w:rFonts w:cs="Arial"/>
        </w:rPr>
        <w:t xml:space="preserve"> </w:t>
      </w:r>
      <w:r w:rsidR="00DD48DA" w:rsidRPr="00700982">
        <w:rPr>
          <w:rFonts w:cs="Arial"/>
        </w:rPr>
        <w:t>Wendy Prudhomme-O’Meara</w:t>
      </w:r>
      <w:r w:rsidR="00DD48DA">
        <w:rPr>
          <w:rFonts w:cs="Arial"/>
        </w:rPr>
        <w:t>,</w:t>
      </w:r>
      <w:r w:rsidR="00DD48DA" w:rsidRPr="00700982">
        <w:rPr>
          <w:rFonts w:cs="Arial"/>
          <w:vertAlign w:val="superscript"/>
        </w:rPr>
        <w:t>1,</w:t>
      </w:r>
      <w:r w:rsidR="00DD48DA">
        <w:rPr>
          <w:rFonts w:cs="Arial"/>
          <w:vertAlign w:val="superscript"/>
        </w:rPr>
        <w:t>2</w:t>
      </w:r>
      <w:r w:rsidR="00DD48DA" w:rsidRPr="00700982">
        <w:rPr>
          <w:rFonts w:cs="Arial"/>
          <w:vertAlign w:val="superscript"/>
        </w:rPr>
        <w:t>,</w:t>
      </w:r>
      <w:r w:rsidR="00DD48DA">
        <w:rPr>
          <w:rFonts w:cs="Arial"/>
          <w:vertAlign w:val="superscript"/>
        </w:rPr>
        <w:t>4</w:t>
      </w:r>
      <w:r w:rsidR="00DD48DA">
        <w:rPr>
          <w:rFonts w:cs="Arial"/>
        </w:rPr>
        <w:t xml:space="preserve"> </w:t>
      </w:r>
      <w:r w:rsidR="00DD48DA" w:rsidRPr="00700982">
        <w:rPr>
          <w:rFonts w:cs="Arial"/>
        </w:rPr>
        <w:t>Steve M. Taylor</w:t>
      </w:r>
      <w:r w:rsidR="00DD48DA" w:rsidRPr="00700982">
        <w:rPr>
          <w:rFonts w:cs="Arial"/>
          <w:vertAlign w:val="superscript"/>
        </w:rPr>
        <w:t>1,2,</w:t>
      </w:r>
      <w:r w:rsidR="00DD48DA">
        <w:rPr>
          <w:rFonts w:cs="Arial"/>
          <w:vertAlign w:val="superscript"/>
        </w:rPr>
        <w:t>3</w:t>
      </w:r>
      <w:r w:rsidR="00DD48DA">
        <w:rPr>
          <w:rFonts w:cs="Arial"/>
        </w:rPr>
        <w:t>*</w:t>
      </w:r>
    </w:p>
    <w:p w14:paraId="6C776EE4" w14:textId="77777777" w:rsidR="00DD48DA" w:rsidRPr="00D26273" w:rsidRDefault="00DD48DA" w:rsidP="00DD48DA">
      <w:pPr>
        <w:spacing w:after="0" w:line="240" w:lineRule="auto"/>
        <w:rPr>
          <w:rFonts w:cs="Arial"/>
        </w:rPr>
      </w:pPr>
    </w:p>
    <w:p w14:paraId="3CE611D2" w14:textId="77777777" w:rsidR="00DD48DA" w:rsidRPr="00D26273" w:rsidRDefault="00DD48DA" w:rsidP="00DD48DA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 w:rsidRPr="00D26273">
        <w:rPr>
          <w:rFonts w:cs="Arial"/>
          <w:color w:val="000000"/>
          <w:vertAlign w:val="superscript"/>
        </w:rPr>
        <w:t>1</w:t>
      </w:r>
      <w:r>
        <w:rPr>
          <w:rFonts w:cs="Arial"/>
          <w:color w:val="000000"/>
        </w:rPr>
        <w:t xml:space="preserve"> </w:t>
      </w:r>
      <w:r w:rsidRPr="00D26273">
        <w:rPr>
          <w:rFonts w:cs="Arial"/>
          <w:color w:val="000000"/>
        </w:rPr>
        <w:t>Division of Infectious Diseases, School of Medicine, Duke University, Durham NC USA</w:t>
      </w:r>
    </w:p>
    <w:p w14:paraId="61467BD4" w14:textId="77777777" w:rsidR="00DD48DA" w:rsidRDefault="00DD48DA" w:rsidP="00DD48DA">
      <w:pPr>
        <w:spacing w:after="0" w:line="240" w:lineRule="auto"/>
        <w:rPr>
          <w:rFonts w:cs="Arial"/>
        </w:rPr>
      </w:pPr>
      <w:r w:rsidRPr="00D26273">
        <w:rPr>
          <w:rFonts w:cs="Arial"/>
          <w:vertAlign w:val="superscript"/>
        </w:rPr>
        <w:t>2</w:t>
      </w:r>
      <w:r>
        <w:rPr>
          <w:rFonts w:cs="Arial"/>
        </w:rPr>
        <w:t xml:space="preserve"> </w:t>
      </w:r>
      <w:r w:rsidRPr="00AB0EF4">
        <w:rPr>
          <w:rFonts w:cs="Arial"/>
        </w:rPr>
        <w:t>Duke Global Health Institute, Duke University, Durham NC USA</w:t>
      </w:r>
    </w:p>
    <w:p w14:paraId="68096C59" w14:textId="77777777" w:rsidR="00DD48DA" w:rsidRDefault="00DD48DA" w:rsidP="00DD48DA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 w:rsidRPr="00D26273">
        <w:rPr>
          <w:rFonts w:cs="Arial"/>
          <w:color w:val="000000"/>
          <w:vertAlign w:val="superscript"/>
        </w:rPr>
        <w:t>3</w:t>
      </w:r>
      <w:r>
        <w:rPr>
          <w:rFonts w:cs="Arial"/>
          <w:color w:val="000000"/>
        </w:rPr>
        <w:t xml:space="preserve"> </w:t>
      </w:r>
      <w:r w:rsidRPr="00AB0EF4">
        <w:rPr>
          <w:rFonts w:cs="Arial"/>
          <w:color w:val="000000"/>
        </w:rPr>
        <w:t xml:space="preserve">Department of Epidemiology, </w:t>
      </w:r>
      <w:proofErr w:type="spellStart"/>
      <w:r w:rsidRPr="00AB0EF4">
        <w:rPr>
          <w:rFonts w:cs="Arial"/>
          <w:color w:val="000000"/>
        </w:rPr>
        <w:t>Gillings</w:t>
      </w:r>
      <w:proofErr w:type="spellEnd"/>
      <w:r w:rsidRPr="00AB0EF4">
        <w:rPr>
          <w:rFonts w:cs="Arial"/>
          <w:color w:val="000000"/>
        </w:rPr>
        <w:t xml:space="preserve"> School of Global Public Health, University of North Carolina, Chapel Hill NC USA</w:t>
      </w:r>
    </w:p>
    <w:p w14:paraId="4C8E8798" w14:textId="77777777" w:rsidR="00DD48DA" w:rsidRPr="00D26273" w:rsidRDefault="00DD48DA" w:rsidP="00DD48DA">
      <w:pPr>
        <w:spacing w:after="0" w:line="240" w:lineRule="auto"/>
        <w:rPr>
          <w:rFonts w:cs="Arial"/>
          <w:color w:val="000000"/>
        </w:rPr>
      </w:pPr>
      <w:r w:rsidRPr="00D26273">
        <w:rPr>
          <w:rFonts w:cs="Arial"/>
          <w:color w:val="000000"/>
          <w:vertAlign w:val="superscript"/>
        </w:rPr>
        <w:t>4</w:t>
      </w:r>
      <w:r>
        <w:rPr>
          <w:rFonts w:cs="Arial"/>
          <w:color w:val="000000"/>
        </w:rPr>
        <w:t xml:space="preserve"> </w:t>
      </w:r>
      <w:r w:rsidRPr="00CA6BC2">
        <w:rPr>
          <w:rFonts w:cs="Arial"/>
          <w:color w:val="000000"/>
        </w:rPr>
        <w:t>School of Public Health, College of Health Sciences, Moi University, Eldoret</w:t>
      </w:r>
      <w:r>
        <w:rPr>
          <w:rFonts w:cs="Arial"/>
          <w:color w:val="000000"/>
        </w:rPr>
        <w:t>, Kenya</w:t>
      </w:r>
    </w:p>
    <w:p w14:paraId="12F4B653" w14:textId="77777777" w:rsidR="00DD48DA" w:rsidRPr="00D26273" w:rsidRDefault="00DD48DA" w:rsidP="00DD48DA">
      <w:pPr>
        <w:spacing w:after="0" w:line="240" w:lineRule="auto"/>
        <w:rPr>
          <w:rFonts w:cs="Arial"/>
        </w:rPr>
      </w:pPr>
      <w:r w:rsidRPr="00D26273">
        <w:rPr>
          <w:rFonts w:cs="Arial"/>
          <w:color w:val="000000"/>
          <w:vertAlign w:val="superscript"/>
        </w:rPr>
        <w:t>5</w:t>
      </w:r>
      <w:r>
        <w:rPr>
          <w:rFonts w:cs="Arial"/>
          <w:color w:val="000000"/>
        </w:rPr>
        <w:t xml:space="preserve"> </w:t>
      </w:r>
      <w:r w:rsidRPr="00CA6BC2">
        <w:rPr>
          <w:rFonts w:cs="Arial"/>
          <w:color w:val="000000"/>
        </w:rPr>
        <w:t xml:space="preserve">Academic Model Providing Access to Healthcare, Moi Teaching and Referral Hospital, Eldoret Kenya </w:t>
      </w:r>
    </w:p>
    <w:p w14:paraId="51035B67" w14:textId="77777777" w:rsidR="00DD48DA" w:rsidRPr="00CA6BC2" w:rsidRDefault="00DD48DA" w:rsidP="00DD48DA">
      <w:pPr>
        <w:spacing w:after="0" w:line="240" w:lineRule="auto"/>
        <w:rPr>
          <w:rFonts w:cs="Arial"/>
          <w:color w:val="000000"/>
        </w:rPr>
      </w:pPr>
      <w:r w:rsidRPr="00D26273">
        <w:rPr>
          <w:rFonts w:cs="Arial"/>
          <w:color w:val="000000"/>
          <w:vertAlign w:val="superscript"/>
        </w:rPr>
        <w:t>6</w:t>
      </w:r>
      <w:r>
        <w:rPr>
          <w:rFonts w:cs="Arial"/>
          <w:color w:val="000000"/>
        </w:rPr>
        <w:t xml:space="preserve"> </w:t>
      </w:r>
      <w:r w:rsidRPr="00CA6BC2">
        <w:rPr>
          <w:rFonts w:cs="Arial"/>
          <w:color w:val="000000"/>
        </w:rPr>
        <w:t>School of Medicine, College of Health Sciences, Moi University, Eldoret Kenya</w:t>
      </w:r>
    </w:p>
    <w:p w14:paraId="08D662AD" w14:textId="77777777" w:rsidR="00DD48DA" w:rsidRPr="002B1A7D" w:rsidRDefault="00DD48DA" w:rsidP="00DD48DA">
      <w:pPr>
        <w:spacing w:after="0" w:line="240" w:lineRule="auto"/>
        <w:rPr>
          <w:rFonts w:cs="Arial"/>
          <w:b/>
          <w:bCs/>
        </w:rPr>
      </w:pPr>
      <w:r>
        <w:rPr>
          <w:rFonts w:cs="Arial"/>
          <w:b/>
          <w:bCs/>
          <w:vertAlign w:val="superscript"/>
        </w:rPr>
        <w:t xml:space="preserve"># </w:t>
      </w:r>
      <w:r w:rsidRPr="006C7064">
        <w:rPr>
          <w:rFonts w:cs="Arial"/>
        </w:rPr>
        <w:t>Contributed equally</w:t>
      </w:r>
    </w:p>
    <w:p w14:paraId="23943BAD" w14:textId="77777777" w:rsidR="00CF21F9" w:rsidRDefault="00CF21F9" w:rsidP="00DD48DA">
      <w:pPr>
        <w:spacing w:after="0" w:line="240" w:lineRule="auto"/>
      </w:pPr>
    </w:p>
    <w:p w14:paraId="08C21180" w14:textId="77777777" w:rsidR="009175C8" w:rsidRDefault="009175C8" w:rsidP="00DD48DA">
      <w:pPr>
        <w:spacing w:after="0" w:line="240" w:lineRule="auto"/>
        <w:rPr>
          <w:rFonts w:cs="Arial"/>
        </w:rPr>
      </w:pPr>
    </w:p>
    <w:p w14:paraId="3E52CDC8" w14:textId="77777777" w:rsidR="00952FDC" w:rsidRDefault="009175C8" w:rsidP="00DD48DA">
      <w:pPr>
        <w:spacing w:after="0" w:line="240" w:lineRule="auto"/>
        <w:rPr>
          <w:ins w:id="0" w:author="Erica Zeno" w:date="2022-03-28T14:07:00Z"/>
          <w:rFonts w:cs="Arial"/>
        </w:rPr>
      </w:pPr>
      <w:r w:rsidRPr="00700982">
        <w:rPr>
          <w:rFonts w:cs="Arial"/>
        </w:rPr>
        <w:t xml:space="preserve">Sequence diversity in parasite antigens is one of the major hurdles in designing efficacious vaccines against </w:t>
      </w:r>
      <w:r w:rsidRPr="00700982">
        <w:rPr>
          <w:rFonts w:cs="Arial"/>
          <w:i/>
          <w:iCs/>
        </w:rPr>
        <w:t xml:space="preserve">Plasmodium falciparum. </w:t>
      </w:r>
      <w:r w:rsidRPr="00700982">
        <w:rPr>
          <w:rFonts w:cs="Arial"/>
        </w:rPr>
        <w:t>The first WHO</w:t>
      </w:r>
      <w:r>
        <w:rPr>
          <w:rFonts w:cs="Arial"/>
        </w:rPr>
        <w:t>-</w:t>
      </w:r>
      <w:r w:rsidRPr="00700982">
        <w:rPr>
          <w:rFonts w:cs="Arial"/>
        </w:rPr>
        <w:t xml:space="preserve">recommended vaccine against malaria, </w:t>
      </w:r>
      <w:proofErr w:type="gramStart"/>
      <w:r w:rsidRPr="00700982">
        <w:rPr>
          <w:rFonts w:cs="Arial"/>
        </w:rPr>
        <w:t>RTS,S</w:t>
      </w:r>
      <w:proofErr w:type="gramEnd"/>
      <w:r w:rsidRPr="00700982">
        <w:rPr>
          <w:rFonts w:cs="Arial"/>
        </w:rPr>
        <w:t xml:space="preserve">/AS01, targets the </w:t>
      </w:r>
      <w:r w:rsidRPr="00700982">
        <w:rPr>
          <w:rFonts w:cs="Arial"/>
          <w:i/>
          <w:iCs/>
        </w:rPr>
        <w:t>P</w:t>
      </w:r>
      <w:r w:rsidR="00494C5C">
        <w:rPr>
          <w:rFonts w:cs="Arial"/>
          <w:i/>
          <w:iCs/>
        </w:rPr>
        <w:t>.</w:t>
      </w:r>
      <w:r w:rsidRPr="00700982">
        <w:rPr>
          <w:rFonts w:cs="Arial"/>
          <w:i/>
          <w:iCs/>
        </w:rPr>
        <w:t xml:space="preserve"> falciparum </w:t>
      </w:r>
      <w:r w:rsidRPr="00700982">
        <w:rPr>
          <w:rFonts w:cs="Arial"/>
        </w:rPr>
        <w:t xml:space="preserve">parasite </w:t>
      </w:r>
      <w:proofErr w:type="spellStart"/>
      <w:r>
        <w:rPr>
          <w:rFonts w:cs="Arial"/>
        </w:rPr>
        <w:t>circumsporozoite</w:t>
      </w:r>
      <w:proofErr w:type="spellEnd"/>
      <w:r>
        <w:rPr>
          <w:rFonts w:cs="Arial"/>
        </w:rPr>
        <w:t xml:space="preserve"> </w:t>
      </w:r>
      <w:r w:rsidRPr="00700982">
        <w:rPr>
          <w:rFonts w:cs="Arial"/>
        </w:rPr>
        <w:t xml:space="preserve">protein </w:t>
      </w:r>
      <w:r>
        <w:rPr>
          <w:rFonts w:cs="Arial"/>
        </w:rPr>
        <w:t>(</w:t>
      </w:r>
      <w:r w:rsidRPr="00700982">
        <w:rPr>
          <w:rFonts w:cs="Arial"/>
        </w:rPr>
        <w:t>CSP</w:t>
      </w:r>
      <w:r>
        <w:rPr>
          <w:rFonts w:cs="Arial"/>
        </w:rPr>
        <w:t>)</w:t>
      </w:r>
      <w:r w:rsidRPr="00700982">
        <w:rPr>
          <w:rFonts w:cs="Arial"/>
        </w:rPr>
        <w:t xml:space="preserve">. Although efficacious against parasites with genetically similar CSP, significant antigenic variation results in the vaccine being less effective against heterologous CSP types. </w:t>
      </w:r>
      <w:r w:rsidR="00E36262">
        <w:rPr>
          <w:rFonts w:cs="Arial"/>
        </w:rPr>
        <w:t>In this study, we show that most of the diversity</w:t>
      </w:r>
      <w:r w:rsidR="00E36262" w:rsidRPr="00E36262">
        <w:rPr>
          <w:rFonts w:cs="Arial"/>
        </w:rPr>
        <w:t xml:space="preserve"> of C-terminal CSP sequence haplotypes in infected people in Kenya can be </w:t>
      </w:r>
      <w:r w:rsidR="00E36262">
        <w:rPr>
          <w:rFonts w:cs="Arial"/>
        </w:rPr>
        <w:t>defined</w:t>
      </w:r>
      <w:r w:rsidR="00E36262" w:rsidRPr="00E36262">
        <w:rPr>
          <w:rFonts w:cs="Arial"/>
        </w:rPr>
        <w:t xml:space="preserve"> by </w:t>
      </w:r>
      <w:r w:rsidR="00E36262">
        <w:rPr>
          <w:rFonts w:cs="Arial"/>
        </w:rPr>
        <w:t>8</w:t>
      </w:r>
      <w:r w:rsidR="00E36262" w:rsidRPr="00E36262">
        <w:rPr>
          <w:rFonts w:cs="Arial"/>
        </w:rPr>
        <w:t xml:space="preserve"> amino acid</w:t>
      </w:r>
      <w:r w:rsidR="00E36262">
        <w:rPr>
          <w:rFonts w:cs="Arial"/>
        </w:rPr>
        <w:t xml:space="preserve"> positions present in the CD4</w:t>
      </w:r>
      <w:r w:rsidR="00E36262" w:rsidRPr="00E36262">
        <w:rPr>
          <w:rFonts w:cs="Arial"/>
          <w:vertAlign w:val="superscript"/>
        </w:rPr>
        <w:t>+</w:t>
      </w:r>
      <w:r w:rsidR="00E36262">
        <w:rPr>
          <w:rFonts w:cs="Arial"/>
        </w:rPr>
        <w:t xml:space="preserve"> and CD8</w:t>
      </w:r>
      <w:r w:rsidR="00E36262" w:rsidRPr="00E36262">
        <w:rPr>
          <w:rFonts w:cs="Arial"/>
          <w:vertAlign w:val="superscript"/>
        </w:rPr>
        <w:t>+</w:t>
      </w:r>
      <w:r w:rsidR="00E36262">
        <w:rPr>
          <w:rFonts w:cs="Arial"/>
        </w:rPr>
        <w:t xml:space="preserve"> T-</w:t>
      </w:r>
      <w:r w:rsidR="00E36262" w:rsidRPr="00E36262">
        <w:rPr>
          <w:rFonts w:cs="Arial"/>
        </w:rPr>
        <w:t>cell epitope</w:t>
      </w:r>
      <w:r w:rsidR="00E36262">
        <w:rPr>
          <w:rFonts w:cs="Arial"/>
        </w:rPr>
        <w:t>s</w:t>
      </w:r>
      <w:r w:rsidR="00494C5C">
        <w:rPr>
          <w:rFonts w:cs="Arial"/>
        </w:rPr>
        <w:t xml:space="preserve">. We found that </w:t>
      </w:r>
      <w:ins w:id="1" w:author="Erica Zeno" w:date="2022-03-28T14:05:00Z">
        <w:r w:rsidR="00952FDC">
          <w:rPr>
            <w:rFonts w:cs="Arial"/>
          </w:rPr>
          <w:t xml:space="preserve">the hazard of reinfection with parasites containing homologous CD4+ and CD8+ </w:t>
        </w:r>
      </w:ins>
      <w:ins w:id="2" w:author="Erica Zeno" w:date="2022-03-28T14:06:00Z">
        <w:r w:rsidR="00952FDC">
          <w:rPr>
            <w:rFonts w:cs="Arial"/>
          </w:rPr>
          <w:t>T-cell epitope types was significantly lower among thos</w:t>
        </w:r>
      </w:ins>
      <w:ins w:id="3" w:author="Erica Zeno" w:date="2022-03-28T14:07:00Z">
        <w:r w:rsidR="00952FDC">
          <w:rPr>
            <w:rFonts w:cs="Arial"/>
          </w:rPr>
          <w:t xml:space="preserve">e with </w:t>
        </w:r>
      </w:ins>
      <w:r w:rsidR="00494C5C">
        <w:rPr>
          <w:rFonts w:cs="Arial"/>
        </w:rPr>
        <w:t>symptomatic e</w:t>
      </w:r>
      <w:r w:rsidRPr="00700982">
        <w:rPr>
          <w:rFonts w:cs="Arial"/>
        </w:rPr>
        <w:t xml:space="preserve">xposure to </w:t>
      </w:r>
      <w:proofErr w:type="gramStart"/>
      <w:r w:rsidRPr="00700982">
        <w:rPr>
          <w:rFonts w:cs="Arial"/>
        </w:rPr>
        <w:t xml:space="preserve">parasites </w:t>
      </w:r>
      <w:ins w:id="4" w:author="Erica Zeno" w:date="2022-03-28T14:07:00Z">
        <w:r w:rsidR="00952FDC">
          <w:rPr>
            <w:rFonts w:cs="Arial"/>
          </w:rPr>
          <w:t xml:space="preserve"> -</w:t>
        </w:r>
        <w:proofErr w:type="gramEnd"/>
        <w:r w:rsidR="00952FDC">
          <w:rPr>
            <w:rFonts w:cs="Arial"/>
          </w:rPr>
          <w:t xml:space="preserve"> </w:t>
        </w:r>
      </w:ins>
    </w:p>
    <w:p w14:paraId="57CBBD98" w14:textId="77777777" w:rsidR="00952FDC" w:rsidRDefault="00952FDC" w:rsidP="00DD48DA">
      <w:pPr>
        <w:spacing w:after="0" w:line="240" w:lineRule="auto"/>
        <w:rPr>
          <w:ins w:id="5" w:author="Erica Zeno" w:date="2022-03-28T14:07:00Z"/>
          <w:rFonts w:cs="Arial"/>
        </w:rPr>
      </w:pPr>
    </w:p>
    <w:p w14:paraId="18261114" w14:textId="09AD48BA" w:rsidR="00DD48DA" w:rsidRDefault="009175C8" w:rsidP="00DD48DA">
      <w:pPr>
        <w:spacing w:after="0" w:line="240" w:lineRule="auto"/>
      </w:pPr>
      <w:del w:id="6" w:author="Erica Zeno" w:date="2022-03-28T14:07:00Z">
        <w:r w:rsidRPr="00700982" w:rsidDel="00952FDC">
          <w:rPr>
            <w:rFonts w:cs="Arial"/>
          </w:rPr>
          <w:delText xml:space="preserve">associated with significantly reduced hazard of reinfection with parasites containing homologous </w:delText>
        </w:r>
      </w:del>
      <w:r w:rsidRPr="00700982">
        <w:rPr>
          <w:rFonts w:cs="Arial"/>
        </w:rPr>
        <w:t>CD4</w:t>
      </w:r>
      <w:r w:rsidRPr="00700982">
        <w:rPr>
          <w:rFonts w:cs="Arial"/>
          <w:vertAlign w:val="superscript"/>
        </w:rPr>
        <w:t>+</w:t>
      </w:r>
      <w:r w:rsidRPr="00700982">
        <w:rPr>
          <w:rFonts w:cs="Arial"/>
        </w:rPr>
        <w:t xml:space="preserve"> </w:t>
      </w:r>
      <w:r w:rsidR="00494C5C">
        <w:rPr>
          <w:rFonts w:cs="Arial"/>
        </w:rPr>
        <w:t>T-</w:t>
      </w:r>
      <w:r w:rsidRPr="00700982">
        <w:rPr>
          <w:rFonts w:cs="Arial"/>
        </w:rPr>
        <w:t>cell</w:t>
      </w:r>
      <w:r w:rsidR="00494C5C">
        <w:rPr>
          <w:rFonts w:cs="Arial"/>
        </w:rPr>
        <w:t xml:space="preserve"> </w:t>
      </w:r>
      <w:r w:rsidR="00E36262">
        <w:rPr>
          <w:rFonts w:cs="Arial"/>
        </w:rPr>
        <w:t>(</w:t>
      </w:r>
      <w:proofErr w:type="spellStart"/>
      <w:r w:rsidR="00B25A49">
        <w:rPr>
          <w:rFonts w:cs="Arial"/>
        </w:rPr>
        <w:t>aHR</w:t>
      </w:r>
      <w:proofErr w:type="spellEnd"/>
      <w:r w:rsidR="00B25A49">
        <w:rPr>
          <w:rFonts w:cs="Arial"/>
        </w:rPr>
        <w:t xml:space="preserve"> 0.63, 95% CI: 0.45 - 0.89</w:t>
      </w:r>
      <w:r w:rsidR="00E36262">
        <w:rPr>
          <w:rFonts w:cs="Arial"/>
        </w:rPr>
        <w:t xml:space="preserve">) </w:t>
      </w:r>
      <w:r w:rsidR="00494C5C">
        <w:rPr>
          <w:rFonts w:cs="Arial"/>
        </w:rPr>
        <w:t>and CD8</w:t>
      </w:r>
      <w:r w:rsidR="00494C5C" w:rsidRPr="00494C5C">
        <w:rPr>
          <w:rFonts w:cs="Arial"/>
          <w:vertAlign w:val="superscript"/>
        </w:rPr>
        <w:t>+</w:t>
      </w:r>
      <w:r w:rsidR="00494C5C">
        <w:rPr>
          <w:rFonts w:cs="Arial"/>
        </w:rPr>
        <w:t xml:space="preserve"> T-cell</w:t>
      </w:r>
      <w:r w:rsidRPr="00700982">
        <w:rPr>
          <w:rFonts w:cs="Arial"/>
        </w:rPr>
        <w:t xml:space="preserve"> epitope types</w:t>
      </w:r>
      <w:r w:rsidR="00E36262">
        <w:rPr>
          <w:rFonts w:cs="Arial"/>
        </w:rPr>
        <w:t xml:space="preserve"> (</w:t>
      </w:r>
      <w:proofErr w:type="spellStart"/>
      <w:r w:rsidR="00B25A49">
        <w:rPr>
          <w:rFonts w:cs="Arial"/>
        </w:rPr>
        <w:t>aHR</w:t>
      </w:r>
      <w:proofErr w:type="spellEnd"/>
      <w:r w:rsidR="00B25A49">
        <w:rPr>
          <w:rFonts w:cs="Arial"/>
        </w:rPr>
        <w:t xml:space="preserve"> 0.71, 95% CI: 0.52 - 0.97</w:t>
      </w:r>
      <w:r w:rsidR="00E36262">
        <w:rPr>
          <w:rFonts w:cs="Arial"/>
        </w:rPr>
        <w:t>)</w:t>
      </w:r>
      <w:r w:rsidRPr="00700982">
        <w:rPr>
          <w:rFonts w:cs="Arial"/>
        </w:rPr>
        <w:t>.</w:t>
      </w:r>
      <w:r w:rsidR="00B653FC">
        <w:rPr>
          <w:rFonts w:cs="Arial"/>
        </w:rPr>
        <w:t xml:space="preserve"> This decreased hazard after symptomatic</w:t>
      </w:r>
      <w:r w:rsidRPr="00700982">
        <w:rPr>
          <w:rFonts w:cs="Arial"/>
        </w:rPr>
        <w:t xml:space="preserve"> </w:t>
      </w:r>
      <w:r w:rsidR="00B653FC">
        <w:rPr>
          <w:rFonts w:cs="Arial"/>
        </w:rPr>
        <w:t xml:space="preserve">exposure was not observed for reinfections with </w:t>
      </w:r>
      <w:commentRangeStart w:id="7"/>
      <w:r w:rsidR="00B653FC">
        <w:rPr>
          <w:rFonts w:cs="Arial"/>
        </w:rPr>
        <w:t xml:space="preserve">random </w:t>
      </w:r>
      <w:commentRangeEnd w:id="7"/>
      <w:r w:rsidR="00B653FC">
        <w:rPr>
          <w:rStyle w:val="CommentReference"/>
        </w:rPr>
        <w:commentReference w:id="7"/>
      </w:r>
      <w:r w:rsidR="00B653FC">
        <w:rPr>
          <w:rFonts w:cs="Arial"/>
        </w:rPr>
        <w:t xml:space="preserve">epitope types. </w:t>
      </w:r>
      <w:r w:rsidRPr="00700982">
        <w:rPr>
          <w:rFonts w:cs="Arial"/>
        </w:rPr>
        <w:t xml:space="preserve">Together, this shows that the sequence diversity of CSP can be drastically reduced to a manageable number of types, which can potentially serve as a guide for design of the next generation </w:t>
      </w:r>
      <w:r>
        <w:rPr>
          <w:rFonts w:cs="Arial"/>
        </w:rPr>
        <w:t xml:space="preserve">of </w:t>
      </w:r>
      <w:r w:rsidRPr="00700982">
        <w:rPr>
          <w:rFonts w:cs="Arial"/>
        </w:rPr>
        <w:t>vaccines targeting CSP that are able to overcome antigenic variation and broaden protection.</w:t>
      </w:r>
    </w:p>
    <w:sectPr w:rsidR="00DD4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Christine F Markwalter, Ph.D." w:date="2022-03-25T13:13:00Z" w:initials="CFMP">
    <w:p w14:paraId="0C929DBF" w14:textId="77777777" w:rsidR="00B653FC" w:rsidRPr="00B653FC" w:rsidRDefault="00B653FC">
      <w:pPr>
        <w:pStyle w:val="CommentText"/>
      </w:pPr>
      <w:r>
        <w:rPr>
          <w:rStyle w:val="CommentReference"/>
        </w:rPr>
        <w:annotationRef/>
      </w:r>
      <w:r>
        <w:t xml:space="preserve">I </w:t>
      </w:r>
      <w:r>
        <w:rPr>
          <w:i/>
        </w:rPr>
        <w:t xml:space="preserve">want </w:t>
      </w:r>
      <w:r>
        <w:t>to say heterologous here, but I don’t think that’s exactly true…because in the permuted datasets, there is still a chance we are capturing some homologous reinfections. Does this phrasing sound too weird though?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C929DB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EC3E67" w16cex:dateUtc="2022-03-25T17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C929DBF" w16cid:durableId="25EC3E6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rica Zeno">
    <w15:presenceInfo w15:providerId="AD" w15:userId="S::ericaez@ad.unc.edu::bcb17662-70dc-45b2-9df1-e782b519ad4f"/>
  </w15:person>
  <w15:person w15:author="Christine F Markwalter, Ph.D.">
    <w15:presenceInfo w15:providerId="AD" w15:userId="S-1-5-21-1614895754-1935655697-725345543-14852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8DA"/>
    <w:rsid w:val="000B2510"/>
    <w:rsid w:val="002B2D3D"/>
    <w:rsid w:val="00494C5C"/>
    <w:rsid w:val="0080773A"/>
    <w:rsid w:val="009175C8"/>
    <w:rsid w:val="00952FDC"/>
    <w:rsid w:val="00995736"/>
    <w:rsid w:val="00B25A49"/>
    <w:rsid w:val="00B653FC"/>
    <w:rsid w:val="00CE7217"/>
    <w:rsid w:val="00CF21F9"/>
    <w:rsid w:val="00DD48DA"/>
    <w:rsid w:val="00E3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D3CFA"/>
  <w15:chartTrackingRefBased/>
  <w15:docId w15:val="{5082BF05-891A-4BB5-8093-A7E92336D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8DA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653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53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53FC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53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53FC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3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3FC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952FDC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340</Words>
  <Characters>2014</Characters>
  <Application>Microsoft Office Word</Application>
  <DocSecurity>0</DocSecurity>
  <Lines>61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University</Company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F Markwalter, Ph.D.</dc:creator>
  <cp:keywords/>
  <dc:description/>
  <cp:lastModifiedBy>Erica Zeno</cp:lastModifiedBy>
  <cp:revision>3</cp:revision>
  <dcterms:created xsi:type="dcterms:W3CDTF">2022-03-28T18:04:00Z</dcterms:created>
  <dcterms:modified xsi:type="dcterms:W3CDTF">2022-03-30T03:02:00Z</dcterms:modified>
</cp:coreProperties>
</file>